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D0679" w14:textId="77777777" w:rsidR="00FF54B4" w:rsidRPr="00FF54B4" w:rsidRDefault="00FF54B4" w:rsidP="00FF54B4">
      <w:pPr>
        <w:widowControl w:val="0"/>
        <w:spacing w:after="120" w:line="240" w:lineRule="auto"/>
        <w:jc w:val="center"/>
        <w:rPr>
          <w:rFonts w:ascii="Times New Roman" w:eastAsia="Arial Unicode MS" w:hAnsi="Times New Roman" w:cs="Arial Unicode MS"/>
          <w:b/>
          <w:bCs/>
          <w:sz w:val="28"/>
          <w:szCs w:val="28"/>
          <w:lang w:val="vi-VN" w:eastAsia="vi-VN"/>
        </w:rPr>
      </w:pPr>
      <w:r w:rsidRPr="00FF54B4">
        <w:rPr>
          <w:rFonts w:ascii="Times New Roman" w:eastAsia="Arial Unicode MS" w:hAnsi="Times New Roman" w:cs="Arial Unicode MS"/>
          <w:b/>
          <w:bCs/>
          <w:sz w:val="28"/>
          <w:szCs w:val="28"/>
          <w:lang w:val="vi-VN" w:eastAsia="vi-VN"/>
        </w:rPr>
        <w:t>Mẫu số 02. Đơn đề nghị chuyển hình thức giao đất/cho thuê đất</w:t>
      </w:r>
    </w:p>
    <w:p w14:paraId="6D2E1710" w14:textId="77777777" w:rsidR="00FF54B4" w:rsidRPr="00FF54B4" w:rsidRDefault="00FF54B4" w:rsidP="00FF54B4">
      <w:pPr>
        <w:widowControl w:val="0"/>
        <w:tabs>
          <w:tab w:val="left" w:leader="dot" w:pos="8930"/>
        </w:tabs>
        <w:spacing w:after="0" w:line="240" w:lineRule="auto"/>
        <w:jc w:val="center"/>
        <w:rPr>
          <w:rFonts w:ascii="Times New Roman" w:eastAsia="Arial Unicode MS" w:hAnsi="Times New Roman" w:cs="Arial Unicode MS"/>
          <w:b/>
          <w:sz w:val="16"/>
          <w:szCs w:val="26"/>
          <w:lang w:val="vi-VN" w:eastAsia="vi-VN"/>
        </w:rPr>
      </w:pPr>
    </w:p>
    <w:p w14:paraId="1C37A91D" w14:textId="77777777" w:rsidR="00FF54B4" w:rsidRPr="00FF54B4" w:rsidRDefault="00FF54B4" w:rsidP="00FF54B4">
      <w:pPr>
        <w:widowControl w:val="0"/>
        <w:tabs>
          <w:tab w:val="left" w:leader="dot" w:pos="8930"/>
        </w:tabs>
        <w:overflowPunct w:val="0"/>
        <w:autoSpaceDE w:val="0"/>
        <w:autoSpaceDN w:val="0"/>
        <w:adjustRightInd w:val="0"/>
        <w:spacing w:after="0" w:line="240" w:lineRule="auto"/>
        <w:jc w:val="center"/>
        <w:textAlignment w:val="baseline"/>
        <w:rPr>
          <w:rFonts w:ascii="Times New Roman" w:eastAsia="Arial Unicode MS" w:hAnsi="Times New Roman" w:cs="Arial Unicode MS"/>
          <w:b/>
          <w:sz w:val="26"/>
          <w:szCs w:val="26"/>
          <w:lang w:val="vi-VN" w:eastAsia="vi-VN"/>
        </w:rPr>
      </w:pPr>
      <w:r w:rsidRPr="00FF54B4">
        <w:rPr>
          <w:rFonts w:ascii="Times New Roman" w:eastAsia="Arial Unicode MS" w:hAnsi="Times New Roman" w:cs="Arial Unicode MS"/>
          <w:b/>
          <w:sz w:val="26"/>
          <w:szCs w:val="26"/>
          <w:lang w:val="vi-VN" w:eastAsia="vi-VN"/>
        </w:rPr>
        <w:t>CỘNG HÒA XÃ HỘI CHỦ NGHĨA VIỆT NAM</w:t>
      </w:r>
    </w:p>
    <w:p w14:paraId="1E5F9162" w14:textId="77777777" w:rsidR="00FF54B4" w:rsidRPr="00FF54B4" w:rsidRDefault="00FF54B4" w:rsidP="00FF54B4">
      <w:pPr>
        <w:widowControl w:val="0"/>
        <w:tabs>
          <w:tab w:val="left" w:leader="dot" w:pos="8930"/>
        </w:tabs>
        <w:overflowPunct w:val="0"/>
        <w:autoSpaceDE w:val="0"/>
        <w:autoSpaceDN w:val="0"/>
        <w:adjustRightInd w:val="0"/>
        <w:spacing w:after="0" w:line="240" w:lineRule="auto"/>
        <w:jc w:val="center"/>
        <w:textAlignment w:val="baseline"/>
        <w:rPr>
          <w:rFonts w:ascii="Times New Roman" w:eastAsia="Arial Unicode MS" w:hAnsi="Times New Roman" w:cs="Arial Unicode MS"/>
          <w:b/>
          <w:sz w:val="28"/>
          <w:szCs w:val="28"/>
          <w:lang w:val="vi-VN" w:eastAsia="vi-VN"/>
        </w:rPr>
      </w:pPr>
      <w:r w:rsidRPr="00FF54B4">
        <w:rPr>
          <w:rFonts w:ascii="Times New Roman" w:eastAsia="Arial Unicode MS" w:hAnsi="Times New Roman" w:cs="Arial Unicode MS"/>
          <w:b/>
          <w:sz w:val="28"/>
          <w:szCs w:val="28"/>
          <w:lang w:val="vi-VN" w:eastAsia="vi-VN"/>
        </w:rPr>
        <w:t>Độc lập - Tự do - Hạnh phúc</w:t>
      </w:r>
    </w:p>
    <w:p w14:paraId="535919E4" w14:textId="77777777" w:rsidR="00FF54B4" w:rsidRPr="00FF54B4" w:rsidRDefault="00FF54B4" w:rsidP="00FF54B4">
      <w:pPr>
        <w:widowControl w:val="0"/>
        <w:tabs>
          <w:tab w:val="left" w:leader="dot" w:pos="8930"/>
        </w:tabs>
        <w:overflowPunct w:val="0"/>
        <w:autoSpaceDE w:val="0"/>
        <w:autoSpaceDN w:val="0"/>
        <w:adjustRightInd w:val="0"/>
        <w:spacing w:after="0" w:line="240" w:lineRule="auto"/>
        <w:jc w:val="center"/>
        <w:textAlignment w:val="baseline"/>
        <w:rPr>
          <w:rFonts w:ascii="Times New Roman" w:eastAsia="Arial Unicode MS" w:hAnsi="Times New Roman" w:cs="Arial Unicode MS"/>
          <w:b/>
          <w:sz w:val="28"/>
          <w:szCs w:val="28"/>
          <w:vertAlign w:val="superscript"/>
          <w:lang w:val="vi-VN" w:eastAsia="vi-VN"/>
        </w:rPr>
      </w:pPr>
      <w:r w:rsidRPr="00FF54B4">
        <w:rPr>
          <w:rFonts w:ascii="Times New Roman" w:eastAsia="Arial Unicode MS" w:hAnsi="Times New Roman" w:cs="Arial Unicode MS"/>
          <w:b/>
          <w:sz w:val="28"/>
          <w:szCs w:val="28"/>
          <w:vertAlign w:val="superscript"/>
          <w:lang w:val="vi-VN" w:eastAsia="vi-VN"/>
        </w:rPr>
        <w:t>____________________________________</w:t>
      </w:r>
    </w:p>
    <w:p w14:paraId="1C433000" w14:textId="77777777" w:rsidR="00FF54B4" w:rsidRPr="00FF54B4" w:rsidRDefault="00FF54B4" w:rsidP="00FF54B4">
      <w:pPr>
        <w:widowControl w:val="0"/>
        <w:tabs>
          <w:tab w:val="left" w:leader="dot" w:pos="8930"/>
        </w:tabs>
        <w:overflowPunct w:val="0"/>
        <w:autoSpaceDE w:val="0"/>
        <w:autoSpaceDN w:val="0"/>
        <w:adjustRightInd w:val="0"/>
        <w:spacing w:after="0" w:line="240" w:lineRule="auto"/>
        <w:jc w:val="center"/>
        <w:textAlignment w:val="baseline"/>
        <w:rPr>
          <w:rFonts w:ascii="Times New Roman" w:eastAsia="Arial Unicode MS" w:hAnsi="Times New Roman" w:cs="Arial Unicode MS"/>
          <w:i/>
          <w:sz w:val="28"/>
          <w:szCs w:val="26"/>
          <w:lang w:val="vi-VN" w:eastAsia="vi-VN"/>
        </w:rPr>
      </w:pPr>
      <w:r w:rsidRPr="00FF54B4">
        <w:rPr>
          <w:rFonts w:ascii="Times New Roman" w:eastAsia="Arial Unicode MS" w:hAnsi="Times New Roman" w:cs="Arial Unicode MS"/>
          <w:i/>
          <w:sz w:val="28"/>
          <w:szCs w:val="26"/>
          <w:lang w:val="vi-VN" w:eastAsia="vi-VN"/>
        </w:rPr>
        <w:t>..., ngày ... tháng .... năm ....</w:t>
      </w:r>
    </w:p>
    <w:p w14:paraId="58952041" w14:textId="77777777" w:rsidR="00FF54B4" w:rsidRPr="00FF54B4" w:rsidRDefault="00FF54B4" w:rsidP="00FF54B4">
      <w:pPr>
        <w:widowControl w:val="0"/>
        <w:tabs>
          <w:tab w:val="left" w:leader="dot" w:pos="8930"/>
        </w:tabs>
        <w:overflowPunct w:val="0"/>
        <w:autoSpaceDE w:val="0"/>
        <w:autoSpaceDN w:val="0"/>
        <w:adjustRightInd w:val="0"/>
        <w:spacing w:after="0" w:line="240" w:lineRule="auto"/>
        <w:jc w:val="center"/>
        <w:textAlignment w:val="baseline"/>
        <w:rPr>
          <w:rFonts w:ascii="Times New Roman" w:eastAsia="Arial Unicode MS" w:hAnsi="Times New Roman" w:cs="Arial Unicode MS"/>
          <w:sz w:val="24"/>
          <w:szCs w:val="28"/>
          <w:lang w:val="vi-VN" w:eastAsia="vi-VN"/>
        </w:rPr>
      </w:pPr>
    </w:p>
    <w:p w14:paraId="6C03368D" w14:textId="77777777" w:rsidR="00FF54B4" w:rsidRPr="00FF54B4" w:rsidRDefault="00FF54B4" w:rsidP="00FF54B4">
      <w:pPr>
        <w:widowControl w:val="0"/>
        <w:tabs>
          <w:tab w:val="left" w:leader="dot" w:pos="8930"/>
        </w:tabs>
        <w:spacing w:after="0" w:line="320" w:lineRule="exact"/>
        <w:jc w:val="center"/>
        <w:rPr>
          <w:rFonts w:ascii="Times New Roman" w:eastAsia="Arial Unicode MS" w:hAnsi="Times New Roman" w:cs="Arial Unicode MS"/>
          <w:b/>
          <w:bCs/>
          <w:sz w:val="28"/>
          <w:szCs w:val="20"/>
          <w:lang w:val="vi-VN" w:eastAsia="vi-VN"/>
        </w:rPr>
      </w:pPr>
      <w:r w:rsidRPr="00FF54B4">
        <w:rPr>
          <w:rFonts w:ascii="Times New Roman" w:eastAsia="Arial Unicode MS" w:hAnsi="Times New Roman" w:cs="Arial Unicode MS"/>
          <w:b/>
          <w:bCs/>
          <w:sz w:val="28"/>
          <w:szCs w:val="20"/>
          <w:lang w:val="vi-VN" w:eastAsia="vi-VN"/>
        </w:rPr>
        <w:t>ĐƠN ĐỀ NGHỊ CHUYỂN HÌNH THỨC GIAO ĐẤT/CHO THUÊ ĐẤT</w:t>
      </w:r>
    </w:p>
    <w:p w14:paraId="5250B05D" w14:textId="77777777" w:rsidR="00FF54B4" w:rsidRPr="00FF54B4" w:rsidRDefault="00FF54B4" w:rsidP="00FF54B4">
      <w:pPr>
        <w:widowControl w:val="0"/>
        <w:tabs>
          <w:tab w:val="left" w:leader="dot" w:pos="8930"/>
        </w:tabs>
        <w:spacing w:after="0" w:line="320" w:lineRule="exact"/>
        <w:jc w:val="center"/>
        <w:rPr>
          <w:rFonts w:ascii="Times New Roman" w:eastAsia="Arial Unicode MS" w:hAnsi="Times New Roman" w:cs="Arial Unicode MS"/>
          <w:bCs/>
          <w:iCs/>
          <w:sz w:val="20"/>
          <w:szCs w:val="28"/>
          <w:lang w:val="vi-VN" w:eastAsia="vi-VN"/>
        </w:rPr>
      </w:pPr>
    </w:p>
    <w:p w14:paraId="7C8AC443" w14:textId="77777777" w:rsidR="00FF54B4" w:rsidRPr="00FF54B4" w:rsidRDefault="00FF54B4" w:rsidP="00FF54B4">
      <w:pPr>
        <w:widowControl w:val="0"/>
        <w:tabs>
          <w:tab w:val="left" w:leader="dot" w:pos="8930"/>
        </w:tabs>
        <w:spacing w:after="0" w:line="320" w:lineRule="exact"/>
        <w:jc w:val="center"/>
        <w:rPr>
          <w:rFonts w:ascii="Times New Roman" w:eastAsia="Arial Unicode MS" w:hAnsi="Times New Roman" w:cs="Arial Unicode MS"/>
          <w:sz w:val="28"/>
          <w:szCs w:val="28"/>
          <w:lang w:val="vi-VN" w:eastAsia="vi-VN"/>
        </w:rPr>
      </w:pPr>
      <w:r w:rsidRPr="00FF54B4">
        <w:rPr>
          <w:rFonts w:ascii="Times New Roman" w:eastAsia="Arial Unicode MS" w:hAnsi="Times New Roman" w:cs="Arial Unicode MS"/>
          <w:bCs/>
          <w:iCs/>
          <w:sz w:val="28"/>
          <w:szCs w:val="28"/>
          <w:lang w:val="vi-VN" w:eastAsia="vi-VN"/>
        </w:rPr>
        <w:t>Kính gửi</w:t>
      </w:r>
      <w:r w:rsidRPr="00FF54B4">
        <w:rPr>
          <w:rFonts w:ascii="Times New Roman" w:eastAsia="Arial Unicode MS" w:hAnsi="Times New Roman" w:cs="Arial Unicode MS"/>
          <w:sz w:val="28"/>
          <w:szCs w:val="28"/>
          <w:lang w:val="vi-VN" w:eastAsia="vi-VN"/>
        </w:rPr>
        <w:t>:  Chủ tịch Ủy ban nhân dân</w:t>
      </w:r>
      <w:r w:rsidRPr="00FF54B4">
        <w:rPr>
          <w:rFonts w:ascii="Arial Unicode MS" w:eastAsia="Arial Unicode MS" w:hAnsi="Arial Unicode MS" w:cs="Arial Unicode MS"/>
          <w:sz w:val="28"/>
          <w:szCs w:val="28"/>
          <w:vertAlign w:val="superscript"/>
          <w:lang w:val="vi-VN" w:eastAsia="vi-VN"/>
        </w:rPr>
        <w:footnoteReference w:customMarkFollows="1" w:id="1"/>
        <w:t>1</w:t>
      </w:r>
      <w:r w:rsidRPr="00FF54B4">
        <w:rPr>
          <w:rFonts w:ascii="Times New Roman" w:eastAsia="Arial Unicode MS" w:hAnsi="Times New Roman" w:cs="Arial Unicode MS"/>
          <w:sz w:val="28"/>
          <w:szCs w:val="28"/>
          <w:lang w:val="vi-VN" w:eastAsia="vi-VN"/>
        </w:rPr>
        <w:t>………………</w:t>
      </w:r>
    </w:p>
    <w:p w14:paraId="72982E6E" w14:textId="77777777" w:rsidR="00FF54B4" w:rsidRPr="00FF54B4" w:rsidRDefault="00FF54B4" w:rsidP="00FF54B4">
      <w:pPr>
        <w:widowControl w:val="0"/>
        <w:tabs>
          <w:tab w:val="left" w:leader="dot" w:pos="8930"/>
        </w:tabs>
        <w:spacing w:after="0" w:line="320" w:lineRule="exact"/>
        <w:jc w:val="center"/>
        <w:rPr>
          <w:rFonts w:ascii="Times New Roman" w:eastAsia="Arial Unicode MS" w:hAnsi="Times New Roman" w:cs="Arial Unicode MS"/>
          <w:sz w:val="28"/>
          <w:szCs w:val="28"/>
          <w:lang w:val="vi-VN" w:eastAsia="vi-VN"/>
        </w:rPr>
      </w:pPr>
    </w:p>
    <w:p w14:paraId="533A27F9" w14:textId="6553BA08" w:rsidR="00FF54B4" w:rsidRPr="00AB7858" w:rsidRDefault="00FF54B4" w:rsidP="00FF54B4">
      <w:pPr>
        <w:widowControl w:val="0"/>
        <w:tabs>
          <w:tab w:val="left" w:leader="dot" w:pos="8930"/>
        </w:tabs>
        <w:spacing w:after="0" w:line="320" w:lineRule="exact"/>
        <w:ind w:firstLine="567"/>
        <w:rPr>
          <w:rFonts w:ascii="Times New Roman" w:eastAsia="Arial Unicode MS" w:hAnsi="Times New Roman" w:cs="Arial Unicode MS"/>
          <w:sz w:val="28"/>
          <w:szCs w:val="28"/>
          <w:lang w:eastAsia="vi-VN"/>
        </w:rPr>
      </w:pPr>
      <w:r w:rsidRPr="00FF54B4">
        <w:rPr>
          <w:rFonts w:ascii="Times New Roman" w:eastAsia="Arial Unicode MS" w:hAnsi="Times New Roman" w:cs="Arial Unicode MS"/>
          <w:bCs/>
          <w:sz w:val="28"/>
          <w:szCs w:val="28"/>
          <w:lang w:val="vi-VN" w:eastAsia="vi-VN"/>
        </w:rPr>
        <w:t>1. Người đề nghị</w:t>
      </w:r>
      <w:r w:rsidRPr="00FF54B4">
        <w:rPr>
          <w:rFonts w:ascii="Arial Unicode MS" w:eastAsia="Arial Unicode MS" w:hAnsi="Arial Unicode MS" w:cs="Arial Unicode MS"/>
          <w:bCs/>
          <w:sz w:val="28"/>
          <w:szCs w:val="28"/>
          <w:vertAlign w:val="superscript"/>
          <w:lang w:val="vi-VN" w:eastAsia="vi-VN"/>
        </w:rPr>
        <w:footnoteReference w:customMarkFollows="1" w:id="2"/>
        <w:t>2</w:t>
      </w:r>
      <w:r w:rsidRPr="00FF54B4">
        <w:rPr>
          <w:rFonts w:ascii="Times New Roman" w:eastAsia="Arial Unicode MS" w:hAnsi="Times New Roman" w:cs="Arial Unicode MS"/>
          <w:bCs/>
          <w:sz w:val="28"/>
          <w:szCs w:val="28"/>
          <w:lang w:val="vi-VN" w:eastAsia="vi-VN"/>
        </w:rPr>
        <w:t>:</w:t>
      </w:r>
      <w:r w:rsidR="00AB7858">
        <w:rPr>
          <w:rFonts w:ascii="Times New Roman" w:eastAsia="Arial Unicode MS" w:hAnsi="Times New Roman" w:cs="Arial Unicode MS"/>
          <w:bCs/>
          <w:sz w:val="28"/>
          <w:szCs w:val="28"/>
          <w:lang w:eastAsia="vi-VN"/>
        </w:rPr>
        <w:t xml:space="preserve"> {ho_ten}</w:t>
      </w:r>
    </w:p>
    <w:p w14:paraId="791C5897"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bCs/>
          <w:sz w:val="28"/>
          <w:szCs w:val="28"/>
          <w:lang w:val="vi-VN" w:eastAsia="vi-VN"/>
        </w:rPr>
      </w:pPr>
      <w:r w:rsidRPr="00FF54B4">
        <w:rPr>
          <w:rFonts w:ascii="Times New Roman" w:eastAsia="Arial Unicode MS" w:hAnsi="Times New Roman" w:cs="Arial Unicode MS"/>
          <w:sz w:val="28"/>
          <w:szCs w:val="28"/>
          <w:lang w:val="vi-VN" w:eastAsia="vi-VN"/>
        </w:rPr>
        <w:t>2</w:t>
      </w:r>
      <w:r w:rsidRPr="00FF54B4">
        <w:rPr>
          <w:rFonts w:ascii="Times New Roman" w:eastAsia="Arial Unicode MS" w:hAnsi="Times New Roman" w:cs="Arial Unicode MS"/>
          <w:bCs/>
          <w:sz w:val="28"/>
          <w:szCs w:val="28"/>
          <w:lang w:val="vi-VN" w:eastAsia="vi-VN"/>
        </w:rPr>
        <w:t>. Địa chỉ/trụ sở chính:</w:t>
      </w:r>
      <w:r w:rsidRPr="00FF54B4">
        <w:rPr>
          <w:rFonts w:ascii="Times New Roman" w:eastAsia="Arial Unicode MS" w:hAnsi="Times New Roman" w:cs="Arial Unicode MS"/>
          <w:bCs/>
          <w:sz w:val="28"/>
          <w:szCs w:val="28"/>
          <w:lang w:val="vi-VN" w:eastAsia="vi-VN"/>
        </w:rPr>
        <w:tab/>
      </w:r>
    </w:p>
    <w:p w14:paraId="4F7F9097"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bCs/>
          <w:sz w:val="28"/>
          <w:szCs w:val="28"/>
          <w:lang w:val="vi-VN" w:eastAsia="vi-VN"/>
        </w:rPr>
      </w:pPr>
      <w:r w:rsidRPr="00FF54B4">
        <w:rPr>
          <w:rFonts w:ascii="Times New Roman" w:eastAsia="Arial Unicode MS" w:hAnsi="Times New Roman" w:cs="Arial Unicode MS"/>
          <w:bCs/>
          <w:sz w:val="28"/>
          <w:szCs w:val="28"/>
          <w:lang w:val="vi-VN" w:eastAsia="vi-VN"/>
        </w:rPr>
        <w:t>3. Địa chỉ liên hệ (điện thoại, fax, email.....):</w:t>
      </w:r>
      <w:r w:rsidRPr="00FF54B4">
        <w:rPr>
          <w:rFonts w:ascii="Times New Roman" w:eastAsia="Arial Unicode MS" w:hAnsi="Times New Roman" w:cs="Arial Unicode MS"/>
          <w:bCs/>
          <w:sz w:val="28"/>
          <w:szCs w:val="28"/>
          <w:lang w:val="vi-VN" w:eastAsia="vi-VN"/>
        </w:rPr>
        <w:tab/>
      </w:r>
    </w:p>
    <w:p w14:paraId="6BDAD4BC"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sz w:val="28"/>
          <w:szCs w:val="28"/>
          <w:lang w:val="vi-VN" w:eastAsia="vi-VN"/>
        </w:rPr>
      </w:pPr>
      <w:r w:rsidRPr="00FF54B4">
        <w:rPr>
          <w:rFonts w:ascii="Times New Roman" w:eastAsia="Arial Unicode MS" w:hAnsi="Times New Roman" w:cs="Arial Unicode MS"/>
          <w:bCs/>
          <w:sz w:val="28"/>
          <w:szCs w:val="28"/>
          <w:lang w:val="vi-VN" w:eastAsia="vi-VN"/>
        </w:rPr>
        <w:t xml:space="preserve">4. Thông tin trong quyết định </w:t>
      </w:r>
      <w:r w:rsidRPr="00FF54B4">
        <w:rPr>
          <w:rFonts w:ascii="Times New Roman" w:eastAsia="Arial Unicode MS" w:hAnsi="Times New Roman" w:cs="Arial Unicode MS"/>
          <w:sz w:val="28"/>
          <w:szCs w:val="28"/>
          <w:lang w:val="vi-VN" w:eastAsia="vi-VN"/>
        </w:rPr>
        <w:t>giao đất/cho thuê đất/cho phép chuyển mục đích sử dụng đất đã ký</w:t>
      </w:r>
      <w:r w:rsidRPr="00FF54B4">
        <w:rPr>
          <w:rFonts w:ascii="Arial Unicode MS" w:eastAsia="Arial Unicode MS" w:hAnsi="Arial Unicode MS" w:cs="Arial Unicode MS"/>
          <w:sz w:val="28"/>
          <w:szCs w:val="28"/>
          <w:vertAlign w:val="superscript"/>
          <w:lang w:val="vi-VN" w:eastAsia="vi-VN"/>
        </w:rPr>
        <w:footnoteReference w:customMarkFollows="1" w:id="3"/>
        <w:t>3</w:t>
      </w:r>
      <w:r w:rsidRPr="00FF54B4">
        <w:rPr>
          <w:rFonts w:ascii="Times New Roman" w:eastAsia="Arial Unicode MS" w:hAnsi="Times New Roman" w:cs="Arial Unicode MS"/>
          <w:sz w:val="28"/>
          <w:szCs w:val="28"/>
          <w:lang w:val="vi-VN" w:eastAsia="vi-VN"/>
        </w:rPr>
        <w:t>:</w:t>
      </w:r>
      <w:r w:rsidRPr="00FF54B4">
        <w:rPr>
          <w:rFonts w:ascii="Times New Roman" w:eastAsia="Arial Unicode MS" w:hAnsi="Times New Roman" w:cs="Arial Unicode MS"/>
          <w:sz w:val="28"/>
          <w:szCs w:val="28"/>
          <w:lang w:val="vi-VN" w:eastAsia="vi-VN"/>
        </w:rPr>
        <w:tab/>
      </w:r>
    </w:p>
    <w:p w14:paraId="45200F02"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bCs/>
          <w:sz w:val="28"/>
          <w:szCs w:val="28"/>
          <w:lang w:val="vi-VN" w:eastAsia="vi-VN"/>
        </w:rPr>
      </w:pPr>
      <w:r w:rsidRPr="00FF54B4">
        <w:rPr>
          <w:rFonts w:ascii="Times New Roman" w:eastAsia="Arial Unicode MS" w:hAnsi="Times New Roman" w:cs="Arial Unicode MS"/>
          <w:bCs/>
          <w:sz w:val="28"/>
          <w:szCs w:val="28"/>
          <w:lang w:val="vi-VN" w:eastAsia="vi-VN"/>
        </w:rPr>
        <w:t>5. Nội dung đề nghị chuyển hình thức sử dụng đất từ hình thức</w:t>
      </w:r>
      <w:r w:rsidRPr="00FF54B4">
        <w:rPr>
          <w:rFonts w:ascii="Times New Roman" w:eastAsia="Arial Unicode MS" w:hAnsi="Times New Roman" w:cs="Arial Unicode MS"/>
          <w:bCs/>
          <w:sz w:val="28"/>
          <w:szCs w:val="28"/>
          <w:lang w:val="vi-VN" w:eastAsia="vi-VN"/>
        </w:rPr>
        <w:tab/>
      </w:r>
    </w:p>
    <w:p w14:paraId="79EC89FA"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bCs/>
          <w:sz w:val="28"/>
          <w:szCs w:val="28"/>
          <w:lang w:val="vi-VN" w:eastAsia="vi-VN"/>
        </w:rPr>
      </w:pPr>
      <w:r w:rsidRPr="00FF54B4">
        <w:rPr>
          <w:rFonts w:ascii="Times New Roman" w:eastAsia="Arial Unicode MS" w:hAnsi="Times New Roman" w:cs="Arial Unicode MS"/>
          <w:bCs/>
          <w:sz w:val="28"/>
          <w:szCs w:val="28"/>
          <w:lang w:val="vi-VN" w:eastAsia="vi-VN"/>
        </w:rPr>
        <w:t>sang hình thức............... theo quy định của pháp luật về đất đai</w:t>
      </w:r>
      <w:r w:rsidRPr="00FF54B4">
        <w:rPr>
          <w:rFonts w:ascii="Arial Unicode MS" w:eastAsia="Arial Unicode MS" w:hAnsi="Arial Unicode MS" w:cs="Arial Unicode MS"/>
          <w:bCs/>
          <w:sz w:val="28"/>
          <w:szCs w:val="28"/>
          <w:vertAlign w:val="superscript"/>
          <w:lang w:val="vi-VN" w:eastAsia="vi-VN"/>
        </w:rPr>
        <w:footnoteReference w:customMarkFollows="1" w:id="4"/>
        <w:t>4</w:t>
      </w:r>
      <w:r w:rsidRPr="00FF54B4">
        <w:rPr>
          <w:rFonts w:ascii="Times New Roman" w:eastAsia="Arial Unicode MS" w:hAnsi="Times New Roman" w:cs="Arial Unicode MS"/>
          <w:bCs/>
          <w:sz w:val="28"/>
          <w:szCs w:val="28"/>
          <w:lang w:val="vi-VN" w:eastAsia="vi-VN"/>
        </w:rPr>
        <w:t>.</w:t>
      </w:r>
    </w:p>
    <w:p w14:paraId="02763C40"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bCs/>
          <w:sz w:val="28"/>
          <w:szCs w:val="28"/>
          <w:lang w:val="vi-VN" w:eastAsia="vi-VN"/>
        </w:rPr>
      </w:pPr>
      <w:r w:rsidRPr="00FF54B4">
        <w:rPr>
          <w:rFonts w:ascii="Times New Roman" w:eastAsia="Arial Unicode MS" w:hAnsi="Times New Roman" w:cs="Arial Unicode MS"/>
          <w:bCs/>
          <w:sz w:val="28"/>
          <w:szCs w:val="28"/>
          <w:lang w:val="vi-VN" w:eastAsia="vi-VN"/>
        </w:rPr>
        <w:t>6. Cam kết sử dụng đất đúng mục đích, chấp hành đúng các quy định của pháp luật đất đai, nộp tiền sử dụng đất/tiền thuê đất (nếu có) đầy đủ, đúng hạn;</w:t>
      </w:r>
    </w:p>
    <w:p w14:paraId="0CF22378"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bCs/>
          <w:sz w:val="28"/>
          <w:szCs w:val="28"/>
          <w:lang w:val="vi-VN" w:eastAsia="vi-VN"/>
        </w:rPr>
      </w:pPr>
      <w:r w:rsidRPr="00FF54B4">
        <w:rPr>
          <w:rFonts w:ascii="Times New Roman" w:eastAsia="Arial Unicode MS" w:hAnsi="Times New Roman" w:cs="Arial Unicode MS"/>
          <w:bCs/>
          <w:sz w:val="28"/>
          <w:szCs w:val="28"/>
          <w:lang w:val="vi-VN" w:eastAsia="vi-VN"/>
        </w:rPr>
        <w:t xml:space="preserve">Các cam kết khác (nếu có): </w:t>
      </w:r>
      <w:r w:rsidRPr="00FF54B4">
        <w:rPr>
          <w:rFonts w:ascii="Times New Roman" w:eastAsia="Arial Unicode MS" w:hAnsi="Times New Roman" w:cs="Arial Unicode MS"/>
          <w:bCs/>
          <w:sz w:val="28"/>
          <w:szCs w:val="28"/>
          <w:lang w:val="vi-VN" w:eastAsia="vi-VN"/>
        </w:rPr>
        <w:tab/>
      </w:r>
    </w:p>
    <w:p w14:paraId="40475942" w14:textId="77777777" w:rsidR="00FF54B4" w:rsidRPr="00FF54B4" w:rsidRDefault="00FF54B4" w:rsidP="00FF54B4">
      <w:pPr>
        <w:widowControl w:val="0"/>
        <w:tabs>
          <w:tab w:val="left" w:leader="dot" w:pos="8930"/>
        </w:tabs>
        <w:spacing w:after="0" w:line="320" w:lineRule="exact"/>
        <w:ind w:firstLine="567"/>
        <w:rPr>
          <w:rFonts w:ascii="Times New Roman" w:eastAsia="Arial Unicode MS" w:hAnsi="Times New Roman" w:cs="Arial Unicode MS"/>
          <w:sz w:val="28"/>
          <w:szCs w:val="28"/>
          <w:lang w:val="vi-VN" w:eastAsia="vi-VN"/>
        </w:rPr>
      </w:pPr>
      <w:r w:rsidRPr="00FF54B4">
        <w:rPr>
          <w:rFonts w:ascii="Times New Roman" w:eastAsia="Arial Unicode MS" w:hAnsi="Times New Roman" w:cs="Arial Unicode MS"/>
          <w:bCs/>
          <w:sz w:val="28"/>
          <w:szCs w:val="28"/>
          <w:lang w:val="vi-VN" w:eastAsia="vi-VN"/>
        </w:rPr>
        <w:t>7. Tài liệu gửi kèm (nếu có)</w:t>
      </w:r>
      <w:r w:rsidRPr="00FF54B4">
        <w:rPr>
          <w:rFonts w:ascii="Arial Unicode MS" w:eastAsia="Arial Unicode MS" w:hAnsi="Arial Unicode MS" w:cs="Arial Unicode MS"/>
          <w:bCs/>
          <w:sz w:val="28"/>
          <w:szCs w:val="28"/>
          <w:vertAlign w:val="superscript"/>
          <w:lang w:val="vi-VN" w:eastAsia="vi-VN"/>
        </w:rPr>
        <w:footnoteReference w:customMarkFollows="1" w:id="5"/>
        <w:t>5</w:t>
      </w:r>
      <w:r w:rsidRPr="00FF54B4">
        <w:rPr>
          <w:rFonts w:ascii="Times New Roman" w:eastAsia="Arial Unicode MS" w:hAnsi="Times New Roman" w:cs="Arial Unicode MS"/>
          <w:sz w:val="28"/>
          <w:szCs w:val="28"/>
          <w:lang w:val="vi-VN" w:eastAsia="vi-VN"/>
        </w:rPr>
        <w:t>:</w:t>
      </w:r>
      <w:r w:rsidRPr="00FF54B4">
        <w:rPr>
          <w:rFonts w:ascii="Times New Roman" w:eastAsia="Arial Unicode MS" w:hAnsi="Times New Roman" w:cs="Arial Unicode MS"/>
          <w:bCs/>
          <w:sz w:val="28"/>
          <w:szCs w:val="28"/>
          <w:lang w:val="vi-VN" w:eastAsia="vi-VN"/>
        </w:rPr>
        <w:tab/>
      </w:r>
    </w:p>
    <w:p w14:paraId="0C381F53" w14:textId="77777777" w:rsidR="00FF54B4" w:rsidRPr="00FF54B4" w:rsidRDefault="00FF54B4" w:rsidP="00FF54B4">
      <w:pPr>
        <w:widowControl w:val="0"/>
        <w:tabs>
          <w:tab w:val="left" w:leader="dot" w:pos="8930"/>
        </w:tabs>
        <w:spacing w:after="0" w:line="240" w:lineRule="auto"/>
        <w:ind w:left="3" w:firstLine="3966"/>
        <w:rPr>
          <w:rFonts w:ascii="Times New Roman" w:eastAsia="Arial Unicode MS" w:hAnsi="Times New Roman" w:cs="Arial Unicode MS"/>
          <w:b/>
          <w:sz w:val="28"/>
          <w:szCs w:val="28"/>
          <w:lang w:val="vi-VN" w:eastAsia="vi-VN"/>
        </w:rPr>
      </w:pPr>
      <w:r w:rsidRPr="00FF54B4">
        <w:rPr>
          <w:rFonts w:ascii="Times New Roman" w:eastAsia="Arial Unicode MS" w:hAnsi="Times New Roman" w:cs="Arial Unicode MS"/>
          <w:b/>
          <w:sz w:val="28"/>
          <w:szCs w:val="28"/>
          <w:lang w:val="vi-VN" w:eastAsia="vi-VN"/>
        </w:rPr>
        <w:t xml:space="preserve">                     </w:t>
      </w:r>
    </w:p>
    <w:p w14:paraId="60165BFD" w14:textId="77777777" w:rsidR="00FF54B4" w:rsidRPr="00FF54B4" w:rsidRDefault="00FF54B4" w:rsidP="00FF54B4">
      <w:pPr>
        <w:widowControl w:val="0"/>
        <w:tabs>
          <w:tab w:val="left" w:leader="dot" w:pos="8930"/>
        </w:tabs>
        <w:spacing w:after="0" w:line="240" w:lineRule="auto"/>
        <w:ind w:left="3" w:firstLine="3966"/>
        <w:jc w:val="center"/>
        <w:rPr>
          <w:rFonts w:ascii="Times New Roman" w:eastAsia="Arial Unicode MS" w:hAnsi="Times New Roman" w:cs="Arial Unicode MS"/>
          <w:b/>
          <w:sz w:val="28"/>
          <w:szCs w:val="28"/>
          <w:lang w:val="vi-VN" w:eastAsia="vi-VN"/>
        </w:rPr>
      </w:pPr>
      <w:r w:rsidRPr="00FF54B4">
        <w:rPr>
          <w:rFonts w:ascii="Times New Roman" w:eastAsia="Arial Unicode MS" w:hAnsi="Times New Roman" w:cs="Arial Unicode MS"/>
          <w:b/>
          <w:sz w:val="28"/>
          <w:szCs w:val="28"/>
          <w:lang w:val="vi-VN" w:eastAsia="vi-VN"/>
        </w:rPr>
        <w:t>Người làm đơn</w:t>
      </w:r>
    </w:p>
    <w:p w14:paraId="54D3D286" w14:textId="77777777" w:rsidR="00FF54B4" w:rsidRPr="00FF54B4" w:rsidRDefault="00FF54B4" w:rsidP="00FF54B4">
      <w:pPr>
        <w:widowControl w:val="0"/>
        <w:spacing w:after="0" w:line="240" w:lineRule="auto"/>
        <w:ind w:left="4253"/>
        <w:rPr>
          <w:rFonts w:ascii="Times New Roman" w:eastAsia="Arial Unicode MS" w:hAnsi="Times New Roman" w:cs="Arial Unicode MS"/>
          <w:i/>
          <w:iCs/>
          <w:sz w:val="28"/>
          <w:szCs w:val="28"/>
          <w:lang w:val="vi-VN" w:eastAsia="vi-VN"/>
        </w:rPr>
      </w:pPr>
      <w:r w:rsidRPr="00FF54B4">
        <w:rPr>
          <w:rFonts w:ascii="Times New Roman" w:eastAsia="Arial Unicode MS" w:hAnsi="Times New Roman" w:cs="Arial Unicode MS"/>
          <w:i/>
          <w:iCs/>
          <w:sz w:val="28"/>
          <w:szCs w:val="28"/>
          <w:lang w:val="vi-VN" w:eastAsia="vi-VN"/>
        </w:rPr>
        <w:t>(Ký và ghi rõ họ tên, đóng dấu nếu có)</w:t>
      </w:r>
    </w:p>
    <w:p w14:paraId="5D4041CF" w14:textId="77777777" w:rsidR="004A6F66" w:rsidRDefault="00FF54B4" w:rsidP="00FF54B4">
      <w:r w:rsidRPr="00FF54B4">
        <w:rPr>
          <w:rFonts w:ascii="Times New Roman" w:eastAsia="Arial Unicode MS" w:hAnsi="Times New Roman" w:cs="Arial Unicode MS"/>
          <w:b/>
          <w:iCs/>
          <w:sz w:val="26"/>
          <w:szCs w:val="26"/>
          <w:lang w:val="vi-VN" w:eastAsia="vi-VN"/>
        </w:rPr>
        <w:br w:type="page"/>
      </w:r>
    </w:p>
    <w:sectPr w:rsidR="004A6F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54A5C" w14:textId="77777777" w:rsidR="00633DD0" w:rsidRDefault="00633DD0" w:rsidP="00FF54B4">
      <w:pPr>
        <w:spacing w:after="0" w:line="240" w:lineRule="auto"/>
      </w:pPr>
      <w:r>
        <w:separator/>
      </w:r>
    </w:p>
  </w:endnote>
  <w:endnote w:type="continuationSeparator" w:id="0">
    <w:p w14:paraId="7CF5DB1B" w14:textId="77777777" w:rsidR="00633DD0" w:rsidRDefault="00633DD0" w:rsidP="00FF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22267" w14:textId="77777777" w:rsidR="00633DD0" w:rsidRDefault="00633DD0" w:rsidP="00FF54B4">
      <w:pPr>
        <w:spacing w:after="0" w:line="240" w:lineRule="auto"/>
      </w:pPr>
      <w:r>
        <w:separator/>
      </w:r>
    </w:p>
  </w:footnote>
  <w:footnote w:type="continuationSeparator" w:id="0">
    <w:p w14:paraId="1DA34ADB" w14:textId="77777777" w:rsidR="00633DD0" w:rsidRDefault="00633DD0" w:rsidP="00FF54B4">
      <w:pPr>
        <w:spacing w:after="0" w:line="240" w:lineRule="auto"/>
      </w:pPr>
      <w:r>
        <w:continuationSeparator/>
      </w:r>
    </w:p>
  </w:footnote>
  <w:footnote w:id="1">
    <w:p w14:paraId="0038F0EB" w14:textId="77777777" w:rsidR="00FF54B4" w:rsidRPr="003A52F3" w:rsidRDefault="00FF54B4" w:rsidP="00FF54B4">
      <w:pPr>
        <w:pStyle w:val="FootnoteText"/>
        <w:widowControl w:val="0"/>
        <w:ind w:firstLine="567"/>
        <w:rPr>
          <w:ins w:id="0" w:author="Le Thi Nga" w:date="2025-06-23T10:04:00Z"/>
          <w:rFonts w:ascii="Times New Roman" w:hAnsi="Times New Roman"/>
          <w:spacing w:val="-4"/>
          <w:lang w:val="en-NZ"/>
        </w:rPr>
      </w:pPr>
      <w:ins w:id="1" w:author="Le Thi Nga" w:date="2025-06-23T10:04:00Z">
        <w:r w:rsidRPr="003A52F3">
          <w:rPr>
            <w:rStyle w:val="FootnoteReference"/>
          </w:rPr>
          <w:t>1</w:t>
        </w:r>
        <w:r w:rsidRPr="003A52F3">
          <w:rPr>
            <w:rFonts w:ascii="Times New Roman" w:hAnsi="Times New Roman"/>
          </w:rPr>
          <w:t xml:space="preserve"> </w:t>
        </w:r>
        <w:r w:rsidRPr="003A52F3">
          <w:rPr>
            <w:rFonts w:ascii="Times New Roman" w:hAnsi="Times New Roman"/>
            <w:spacing w:val="-4"/>
            <w:lang w:val="en-NZ"/>
          </w:rPr>
          <w:t xml:space="preserve">Chủ tịch </w:t>
        </w:r>
        <w:r>
          <w:rPr>
            <w:rFonts w:ascii="Times New Roman" w:hAnsi="Times New Roman"/>
            <w:spacing w:val="-4"/>
            <w:lang w:val="en-NZ"/>
          </w:rPr>
          <w:t xml:space="preserve">ỦY BAN NHÂN DÂN </w:t>
        </w:r>
        <w:r w:rsidRPr="003A52F3">
          <w:rPr>
            <w:rFonts w:ascii="Times New Roman" w:hAnsi="Times New Roman"/>
            <w:spacing w:val="-4"/>
            <w:lang w:val="en-NZ"/>
          </w:rPr>
          <w:t xml:space="preserve"> cấp có thẩm quyền giao đất, cho thuê đất, cho phép chuyển mục đích sử dụng đất.</w:t>
        </w:r>
      </w:ins>
    </w:p>
  </w:footnote>
  <w:footnote w:id="2">
    <w:p w14:paraId="237F203E" w14:textId="77777777" w:rsidR="00FF54B4" w:rsidRPr="003A52F3" w:rsidRDefault="00FF54B4" w:rsidP="00FF54B4">
      <w:pPr>
        <w:pStyle w:val="FootnoteText"/>
        <w:widowControl w:val="0"/>
        <w:ind w:firstLine="567"/>
        <w:rPr>
          <w:ins w:id="2" w:author="Le Thi Nga" w:date="2025-06-23T10:04:00Z"/>
          <w:rFonts w:ascii="Times New Roman" w:hAnsi="Times New Roman"/>
        </w:rPr>
      </w:pPr>
      <w:ins w:id="3" w:author="Le Thi Nga" w:date="2025-06-23T10:04:00Z">
        <w:r w:rsidRPr="003A52F3">
          <w:rPr>
            <w:rStyle w:val="FootnoteReference"/>
          </w:rPr>
          <w:t>2</w:t>
        </w:r>
        <w:r w:rsidRPr="003A52F3">
          <w:rPr>
            <w:rFonts w:ascii="Times New Roman" w:hAnsi="Times New Roman"/>
          </w:rPr>
          <w:t xml:space="preserve"> Đối với cá nhân, người đại diện thì ghi rõ họ tên và thông tin về số, ngày/tháng/năm, cơ quan cấp Căn cước công dân hoặc số định danh hoặc Hộ chiếu…; đối với tổ chức thì ghi rõ thông tin như trong Quyết định thành lập cơ quan, tổ chức sự nghiệp/văn bản công nhận tổ chức tôn giáo/đăng ký kinh doanh/Giấy chứng nhận đầu tư đối với doanh nghiệp/tổ chức kinh tế…</w:t>
        </w:r>
      </w:ins>
    </w:p>
  </w:footnote>
  <w:footnote w:id="3">
    <w:p w14:paraId="5F04BF31" w14:textId="77777777" w:rsidR="00FF54B4" w:rsidRPr="003A52F3" w:rsidRDefault="00FF54B4" w:rsidP="00FF54B4">
      <w:pPr>
        <w:pStyle w:val="FootnoteText"/>
        <w:widowControl w:val="0"/>
        <w:ind w:firstLine="567"/>
        <w:rPr>
          <w:ins w:id="4" w:author="Le Thi Nga" w:date="2025-06-23T10:04:00Z"/>
          <w:rFonts w:ascii="Times New Roman" w:hAnsi="Times New Roman"/>
        </w:rPr>
      </w:pPr>
      <w:ins w:id="5" w:author="Le Thi Nga" w:date="2025-06-23T10:04:00Z">
        <w:r w:rsidRPr="003A52F3">
          <w:rPr>
            <w:rStyle w:val="FootnoteReference"/>
          </w:rPr>
          <w:t>3</w:t>
        </w:r>
        <w:r w:rsidRPr="003A52F3">
          <w:rPr>
            <w:rFonts w:ascii="Times New Roman" w:hAnsi="Times New Roman"/>
          </w:rPr>
          <w:t xml:space="preserve"> Ghi theo các thông tin về thửa đất, người sử dụng đất trong quyết định giao đất, cho thuê đất, cho phép chuyển mục đích sử dụng đất.</w:t>
        </w:r>
      </w:ins>
    </w:p>
  </w:footnote>
  <w:footnote w:id="4">
    <w:p w14:paraId="5427ACC4" w14:textId="77777777" w:rsidR="00FF54B4" w:rsidRPr="003A52F3" w:rsidRDefault="00FF54B4" w:rsidP="00FF54B4">
      <w:pPr>
        <w:pStyle w:val="FootnoteText"/>
        <w:widowControl w:val="0"/>
        <w:ind w:firstLine="567"/>
        <w:rPr>
          <w:ins w:id="6" w:author="Le Thi Nga" w:date="2025-06-23T10:04:00Z"/>
          <w:rFonts w:ascii="Times New Roman" w:hAnsi="Times New Roman"/>
        </w:rPr>
      </w:pPr>
      <w:ins w:id="7" w:author="Le Thi Nga" w:date="2025-06-23T10:04:00Z">
        <w:r w:rsidRPr="003A52F3">
          <w:rPr>
            <w:rStyle w:val="FootnoteReference"/>
          </w:rPr>
          <w:t>4</w:t>
        </w:r>
        <w:r w:rsidRPr="003A52F3">
          <w:rPr>
            <w:rFonts w:ascii="Times New Roman" w:hAnsi="Times New Roman"/>
          </w:rPr>
          <w:t xml:space="preserve"> Ví dụ: từ hình thức Nhà nước cho thuê đất trả tiền hằng năm sang hình thức Nhà nước cho thuê đất trả tiền thuê đất một lần cho cả thời gian thuê.</w:t>
        </w:r>
      </w:ins>
    </w:p>
  </w:footnote>
  <w:footnote w:id="5">
    <w:p w14:paraId="111BBF9C" w14:textId="77777777" w:rsidR="00FF54B4" w:rsidRPr="003A52F3" w:rsidRDefault="00FF54B4" w:rsidP="00FF54B4">
      <w:pPr>
        <w:pStyle w:val="FootnoteText"/>
        <w:widowControl w:val="0"/>
        <w:ind w:firstLine="567"/>
        <w:rPr>
          <w:ins w:id="8" w:author="Le Thi Nga" w:date="2025-06-23T10:04:00Z"/>
          <w:rFonts w:ascii="Times New Roman" w:hAnsi="Times New Roman"/>
        </w:rPr>
      </w:pPr>
      <w:ins w:id="9" w:author="Le Thi Nga" w:date="2025-06-23T10:04:00Z">
        <w:r w:rsidRPr="003A52F3">
          <w:rPr>
            <w:rStyle w:val="FootnoteReference"/>
          </w:rPr>
          <w:t>5</w:t>
        </w:r>
        <w:r w:rsidRPr="003A52F3">
          <w:rPr>
            <w:rFonts w:ascii="Times New Roman" w:hAnsi="Times New Roman"/>
          </w:rPr>
          <w:t xml:space="preserve"> Thực hiện trong trường hợp hồ sơ đề nghị thay đổi hình thức sử dụng đất do người sử dụng đất lập phải có theo quy định.</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4B4"/>
    <w:rsid w:val="004A6F66"/>
    <w:rsid w:val="00633DD0"/>
    <w:rsid w:val="00AB12FD"/>
    <w:rsid w:val="00AB7858"/>
    <w:rsid w:val="00DA5EB7"/>
    <w:rsid w:val="00FF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8967"/>
  <w15:docId w15:val="{FE6A7C4C-2CF4-6E4D-8970-71064B0C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54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4B4"/>
    <w:rPr>
      <w:sz w:val="20"/>
      <w:szCs w:val="20"/>
    </w:rPr>
  </w:style>
  <w:style w:type="character" w:styleId="FootnoteReference">
    <w:name w:val="footnote reference"/>
    <w:aliases w:val="ftref,Footnote,Footnote text,fr,16 Point,Superscript 6 Point,Superscript 6 Point + 11 pt,(NECG) Footnote Reference,Fußnotenzeichen DISS,Footnote Ref in FtNote,BVI fnr,E FNZ,-E Fußnotenzeichen,Footnote#,Footnote + Arial,10 pt,Black,Ref"/>
    <w:link w:val="4GCharCharChar"/>
    <w:unhideWhenUsed/>
    <w:qFormat/>
    <w:rsid w:val="00FF54B4"/>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qFormat/>
    <w:rsid w:val="00FF54B4"/>
    <w:pPr>
      <w:spacing w:before="100" w:after="0" w:line="240" w:lineRule="exact"/>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dc:creator>
  <cp:lastModifiedBy>Dung Nguyen</cp:lastModifiedBy>
  <cp:revision>2</cp:revision>
  <dcterms:created xsi:type="dcterms:W3CDTF">2025-06-24T11:51:00Z</dcterms:created>
  <dcterms:modified xsi:type="dcterms:W3CDTF">2025-08-02T07:55:00Z</dcterms:modified>
</cp:coreProperties>
</file>